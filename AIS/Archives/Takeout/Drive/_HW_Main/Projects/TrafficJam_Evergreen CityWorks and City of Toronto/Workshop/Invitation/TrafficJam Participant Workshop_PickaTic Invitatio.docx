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80" w:before="100" w:lineRule="auto"/>
        <w:contextualSpacing w:val="0"/>
      </w:pPr>
      <w:del w:author="Lydia Schaele" w:id="0" w:date="2015-08-25T11:08:00Z">
        <w:r w:rsidDel="00000000" w:rsidR="00000000" w:rsidRPr="00000000">
          <w:rPr>
            <w:rFonts w:ascii="Times New Roman" w:cs="Times New Roman" w:eastAsia="Times New Roman" w:hAnsi="Times New Roman"/>
            <w:b w:val="1"/>
            <w:sz w:val="36"/>
            <w:szCs w:val="36"/>
            <w:rtl w:val="0"/>
          </w:rPr>
          <w:delText xml:space="preserve">Special Upcoming 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TrafficJam Participant Workshop</w:t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Tuesday September 15 2015 6:00 PM - 9:00 PM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The DMZ at Ryerson University, 10 Dundas St E, 6th Floor, Toronto, ON, Canada 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80" w:before="28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Leading up to the hackathon we are hosting a workshop for all TrafficJam participants</w:t>
      </w:r>
      <w:ins w:author="Lydia Schaele" w:id="1" w:date="2015-08-25T11:17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. This workshop will</w:t>
        </w:r>
      </w:ins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del w:author="Lydia Schaele" w:id="2" w:date="2015-08-25T11:17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delText xml:space="preserve">that will </w:delText>
        </w:r>
      </w:del>
      <w:ins w:author="Lydia Schaele" w:id="2" w:date="2015-08-25T11:17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share important event information with participants, brief them on </w:t>
        </w:r>
      </w:ins>
      <w:del w:author="Lydia Schaele" w:id="3" w:date="2015-08-25T11:14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delText xml:space="preserve">include important event information,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types of submissions we are looking for</w:t>
      </w:r>
      <w:ins w:author="Lydia Schaele" w:id="4" w:date="2015-08-25T11:16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as well as give</w:t>
        </w:r>
      </w:ins>
      <w:del w:author="Lydia Schaele" w:id="4" w:date="2015-08-25T11:16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delText xml:space="preserve"> and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ins w:author="Lydia Schaele" w:id="5" w:date="2015-08-25T11:09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attendees a chance to network, build teams and get </w:t>
        </w:r>
      </w:ins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advice from data and traffic experts</w:t>
      </w:r>
      <w:ins w:author="Lydia Schaele" w:id="6" w:date="2015-08-25T11:09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on their ideas</w:t>
        </w:r>
      </w:ins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event will start with presentations </w:t>
      </w:r>
      <w:ins w:author="Lydia Schaele" w:id="7" w:date="2015-08-25T11:20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covering </w:t>
        </w:r>
      </w:ins>
      <w:del w:author="Lydia Schaele" w:id="7" w:date="2015-08-25T11:20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delText xml:space="preserve">on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general information </w:t>
      </w:r>
      <w:ins w:author="Lydia Schaele" w:id="8" w:date="2015-08-25T11:17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relevant to </w:t>
        </w:r>
      </w:ins>
      <w:del w:author="Lydia Schaele" w:id="8" w:date="2015-08-25T11:17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delText xml:space="preserve">for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participants</w:t>
      </w:r>
      <w:ins w:author="Lydia Schaele" w:id="9" w:date="2015-08-25T11:17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. Following the main presentations, attendees will be able to break out into</w:t>
        </w:r>
      </w:ins>
      <w:del w:author="Lydia Schaele" w:id="9" w:date="2015-08-25T11:17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delText xml:space="preserve">,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del w:author="Lydia Schaele" w:id="10" w:date="2015-08-25T11:10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delText xml:space="preserve">then will break out into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smaller </w:t>
      </w:r>
      <w:del w:author="Lydia Schaele" w:id="11" w:date="2015-08-25T11:11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delText xml:space="preserve">focus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groups,</w:t>
      </w:r>
      <w:ins w:author="Lydia Schaele" w:id="12" w:date="2015-08-25T11:19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and </w:t>
        </w:r>
      </w:ins>
      <w:del w:author="Lydia Schaele" w:id="12" w:date="2015-08-25T11:19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delText xml:space="preserve"> so the participants can get additional information on</w:delText>
        </w:r>
      </w:del>
      <w:ins w:author="Lydia Schaele" w:id="13" w:date="2015-08-25T11:19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learn more about</w:t>
        </w:r>
      </w:ins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their areas of interest</w:t>
      </w:r>
      <w:ins w:author="Lydia Schaele" w:id="14" w:date="2015-08-25T11:19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in the breakout sessions.</w:t>
        </w:r>
      </w:ins>
      <w:del w:author="Lydia Schaele" w:id="14" w:date="2015-08-25T11:19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BREAKOUT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Breakout sessions will be available in three categories: Data, Traffic</w:t>
      </w:r>
      <w:del w:author="Lydia Schaele" w:id="15" w:date="2015-08-25T11:12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delText xml:space="preserve">,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Tools &amp; Know How. </w:t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Mentors and TrafficJam staff will be on hand to answer any questions and to guide participants in the right direction for project ideas.</w:t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NETWORKING AND TEAM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event is also an opportunity for participants to get a head start on team formation and to network with </w:t>
      </w:r>
      <w:ins w:author="Lydia Schaele" w:id="16" w:date="2015-08-25T11:12:00Z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fellow </w:t>
        </w:r>
      </w:ins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participants, mentors and experts. </w:t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*Participation in the workshop is not mandatory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but is strongly encouraged.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aps.google.com/maps?q=10%20Dundas%20St%20E%2C%206th%20Floor%20Toronto%20Ontario%20Canada" TargetMode="External"/><Relationship Id="rId6" Type="http://schemas.openxmlformats.org/officeDocument/2006/relationships/hyperlink" Target="http://maps.google.com/maps?q=10%20Dundas%20St%20E%2C%206th%20Floor%20Toronto%20Ontario%20Canada" TargetMode="External"/></Relationships>
</file>